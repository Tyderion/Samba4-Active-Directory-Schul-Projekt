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6031"/>
        <w:tblW w:w="0" w:type="auto"/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Name</w:t>
            </w:r>
          </w:p>
        </w:tc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Adresse / Bereich / Klasse</w:t>
            </w:r>
          </w:p>
        </w:tc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Bemerkung</w:t>
            </w: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Domain</w:t>
            </w:r>
          </w:p>
        </w:tc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fiktiv.local</w:t>
            </w:r>
          </w:p>
        </w:tc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del w:id="0" w:author="Gabriel Nadler" w:date="2013-02-18T17:58:00Z">
              <w:r w:rsidRPr="00E11F02" w:rsidDel="005F5374">
                <w:rPr>
                  <w:rFonts w:ascii="Arial" w:eastAsia="Times New Roman" w:hAnsi="Arial" w:cs="Arial"/>
                  <w:sz w:val="24"/>
                </w:rPr>
                <w:delText>Klasse</w:delText>
              </w:r>
            </w:del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del w:id="1" w:author="Gabriel Nadler" w:date="2013-02-18T17:58:00Z">
              <w:r w:rsidRPr="00E11F02" w:rsidDel="005F5374">
                <w:rPr>
                  <w:rFonts w:ascii="Arial" w:eastAsia="Times New Roman" w:hAnsi="Arial" w:cs="Arial"/>
                  <w:sz w:val="24"/>
                </w:rPr>
                <w:delText>Klasse C</w:delText>
              </w:r>
            </w:del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Netzadresse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192.168.1</w:t>
            </w:r>
            <w:r w:rsidRPr="00E11F02">
              <w:rPr>
                <w:rFonts w:ascii="Arial" w:eastAsia="Times New Roman" w:hAnsi="Arial" w:cs="Arial"/>
                <w:sz w:val="24"/>
              </w:rPr>
              <w:t>.0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Subnetz-Maske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255.255.255.0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Gateway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192.168.1</w:t>
            </w:r>
            <w:r w:rsidRPr="00E11F02">
              <w:rPr>
                <w:rFonts w:ascii="Arial" w:eastAsia="Times New Roman" w:hAnsi="Arial" w:cs="Arial"/>
                <w:sz w:val="24"/>
              </w:rPr>
              <w:t>.1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Virtual Firewall</w:t>
            </w: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DNS-Server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192.168.1</w:t>
            </w:r>
            <w:r w:rsidRPr="00E11F02">
              <w:rPr>
                <w:rFonts w:ascii="Arial" w:eastAsia="Times New Roman" w:hAnsi="Arial" w:cs="Arial"/>
                <w:sz w:val="24"/>
              </w:rPr>
              <w:t>.1</w:t>
            </w:r>
            <w:r>
              <w:rPr>
                <w:rFonts w:ascii="Arial" w:eastAsia="Times New Roman" w:hAnsi="Arial" w:cs="Arial"/>
                <w:sz w:val="24"/>
              </w:rPr>
              <w:t>0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DHCP-Server</w:t>
            </w:r>
          </w:p>
        </w:tc>
        <w:tc>
          <w:tcPr>
            <w:tcW w:w="3071" w:type="dxa"/>
          </w:tcPr>
          <w:p w:rsidR="00565891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192.168.5</w:t>
            </w:r>
            <w:r w:rsidRPr="00E11F02">
              <w:rPr>
                <w:rFonts w:ascii="Arial" w:eastAsia="Times New Roman" w:hAnsi="Arial" w:cs="Arial"/>
                <w:sz w:val="24"/>
              </w:rPr>
              <w:t>.1</w:t>
            </w:r>
            <w:r>
              <w:rPr>
                <w:rFonts w:ascii="Arial" w:eastAsia="Times New Roman" w:hAnsi="Arial" w:cs="Arial"/>
                <w:sz w:val="24"/>
              </w:rPr>
              <w:t>0</w:t>
            </w:r>
          </w:p>
        </w:tc>
        <w:tc>
          <w:tcPr>
            <w:tcW w:w="3071" w:type="dxa"/>
          </w:tcPr>
          <w:p w:rsidR="00565891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DHCP-Range</w:t>
            </w:r>
          </w:p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192.168.5.100 -192.168.5.200</w:t>
            </w: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Max. Anzahl Hosts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254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Subnetz = 255.255.255.0</w:t>
            </w: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Bereich für private Adressen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192.168.0.</w:t>
            </w:r>
            <w:ins w:id="2" w:author="Gabriel Nadler" w:date="2013-02-18T17:15:00Z">
              <w:r w:rsidR="00272DF8">
                <w:rPr>
                  <w:rFonts w:ascii="Arial" w:eastAsia="Times New Roman" w:hAnsi="Arial" w:cs="Arial"/>
                  <w:sz w:val="24"/>
                </w:rPr>
                <w:t>1</w:t>
              </w:r>
            </w:ins>
            <w:del w:id="3" w:author="Gabriel Nadler" w:date="2013-02-18T17:15:00Z">
              <w:r w:rsidRPr="00E11F02" w:rsidDel="00272DF8">
                <w:rPr>
                  <w:rFonts w:ascii="Arial" w:eastAsia="Times New Roman" w:hAnsi="Arial" w:cs="Arial"/>
                  <w:sz w:val="24"/>
                </w:rPr>
                <w:delText>0</w:delText>
              </w:r>
            </w:del>
          </w:p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192.168.255.25</w:t>
            </w:r>
            <w:ins w:id="4" w:author="Gabriel Nadler" w:date="2013-02-18T17:15:00Z">
              <w:r w:rsidR="00272DF8">
                <w:rPr>
                  <w:rFonts w:ascii="Arial" w:eastAsia="Times New Roman" w:hAnsi="Arial" w:cs="Arial"/>
                  <w:sz w:val="24"/>
                </w:rPr>
                <w:t>4</w:t>
              </w:r>
            </w:ins>
            <w:del w:id="5" w:author="Gabriel Nadler" w:date="2013-02-18T17:15:00Z">
              <w:r w:rsidRPr="00E11F02" w:rsidDel="00272DF8">
                <w:rPr>
                  <w:rFonts w:ascii="Arial" w:eastAsia="Times New Roman" w:hAnsi="Arial" w:cs="Arial"/>
                  <w:sz w:val="24"/>
                </w:rPr>
                <w:delText>5</w:delText>
              </w:r>
            </w:del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Broadcast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192.168.1</w:t>
            </w:r>
            <w:r w:rsidRPr="00E11F02">
              <w:rPr>
                <w:rFonts w:ascii="Arial" w:eastAsia="Times New Roman" w:hAnsi="Arial" w:cs="Arial"/>
                <w:sz w:val="24"/>
              </w:rPr>
              <w:t>.255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vmADC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192.168.5</w:t>
            </w:r>
            <w:r w:rsidRPr="00E11F02">
              <w:rPr>
                <w:rFonts w:ascii="Arial" w:eastAsia="Times New Roman" w:hAnsi="Arial" w:cs="Arial"/>
                <w:sz w:val="24"/>
              </w:rPr>
              <w:t>.1</w:t>
            </w:r>
            <w:r>
              <w:rPr>
                <w:rFonts w:ascii="Arial" w:eastAsia="Times New Roman" w:hAnsi="Arial" w:cs="Arial"/>
                <w:sz w:val="24"/>
              </w:rPr>
              <w:t>0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ADC, DNS und DHCP Server</w:t>
            </w: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vmFS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192.168.5</w:t>
            </w:r>
            <w:r w:rsidRPr="00E11F02">
              <w:rPr>
                <w:rFonts w:ascii="Arial" w:eastAsia="Times New Roman" w:hAnsi="Arial" w:cs="Arial"/>
                <w:sz w:val="24"/>
              </w:rPr>
              <w:t>.</w:t>
            </w:r>
            <w:r>
              <w:rPr>
                <w:rFonts w:ascii="Arial" w:eastAsia="Times New Roman" w:hAnsi="Arial" w:cs="Arial"/>
                <w:sz w:val="24"/>
              </w:rPr>
              <w:t>11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File Server</w:t>
            </w: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 w:rsidRPr="00E11F02">
              <w:rPr>
                <w:rFonts w:ascii="Arial" w:eastAsia="Times New Roman" w:hAnsi="Arial" w:cs="Arial"/>
                <w:sz w:val="24"/>
              </w:rPr>
              <w:t>vm</w:t>
            </w:r>
            <w:r>
              <w:rPr>
                <w:rFonts w:ascii="Arial" w:eastAsia="Times New Roman" w:hAnsi="Arial" w:cs="Arial"/>
                <w:sz w:val="24"/>
              </w:rPr>
              <w:t>TestPC1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Dynamisch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</w:p>
        </w:tc>
      </w:tr>
      <w:tr w:rsidR="00565891" w:rsidRPr="00E11F02" w:rsidTr="006B079E"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vmTestPC2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Dynamisch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</w:p>
        </w:tc>
      </w:tr>
      <w:tr w:rsidR="00565891" w:rsidRPr="00E11F02" w:rsidTr="006B079E">
        <w:trPr>
          <w:trHeight w:val="70"/>
        </w:trPr>
        <w:tc>
          <w:tcPr>
            <w:tcW w:w="3071" w:type="dxa"/>
            <w:shd w:val="clear" w:color="auto" w:fill="D9D9D9" w:themeFill="background1" w:themeFillShade="D9"/>
          </w:tcPr>
          <w:p w:rsidR="00565891" w:rsidRPr="00E11F02" w:rsidRDefault="000566F9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Printer J</w:t>
            </w:r>
          </w:p>
        </w:tc>
        <w:tc>
          <w:tcPr>
            <w:tcW w:w="3071" w:type="dxa"/>
          </w:tcPr>
          <w:p w:rsidR="00565891" w:rsidRPr="00E11F02" w:rsidRDefault="000566F9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192.168.1.50</w:t>
            </w:r>
          </w:p>
        </w:tc>
        <w:tc>
          <w:tcPr>
            <w:tcW w:w="3071" w:type="dxa"/>
          </w:tcPr>
          <w:p w:rsidR="00565891" w:rsidRPr="00E11F02" w:rsidRDefault="00565891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</w:p>
        </w:tc>
      </w:tr>
      <w:tr w:rsidR="000566F9" w:rsidRPr="00E11F02" w:rsidTr="006B079E">
        <w:trPr>
          <w:trHeight w:val="70"/>
        </w:trPr>
        <w:tc>
          <w:tcPr>
            <w:tcW w:w="3071" w:type="dxa"/>
            <w:shd w:val="clear" w:color="auto" w:fill="D9D9D9" w:themeFill="background1" w:themeFillShade="D9"/>
          </w:tcPr>
          <w:p w:rsidR="000566F9" w:rsidRPr="00E11F02" w:rsidRDefault="000566F9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Printer SB</w:t>
            </w:r>
          </w:p>
        </w:tc>
        <w:tc>
          <w:tcPr>
            <w:tcW w:w="3071" w:type="dxa"/>
          </w:tcPr>
          <w:p w:rsidR="000566F9" w:rsidRPr="00E11F02" w:rsidRDefault="000566F9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192.168.1.51</w:t>
            </w:r>
          </w:p>
        </w:tc>
        <w:tc>
          <w:tcPr>
            <w:tcW w:w="3071" w:type="dxa"/>
          </w:tcPr>
          <w:p w:rsidR="000566F9" w:rsidRPr="00E11F02" w:rsidRDefault="000566F9" w:rsidP="006B079E">
            <w:pPr>
              <w:spacing w:before="80" w:after="80"/>
              <w:rPr>
                <w:rFonts w:ascii="Arial" w:eastAsia="Times New Roman" w:hAnsi="Arial" w:cs="Arial"/>
                <w:sz w:val="24"/>
              </w:rPr>
            </w:pPr>
          </w:p>
        </w:tc>
      </w:tr>
    </w:tbl>
    <w:p w:rsidR="00AF78D4" w:rsidRPr="00AF78D4" w:rsidRDefault="006B079E" w:rsidP="00AF78D4">
      <w:pPr>
        <w:pStyle w:val="Heading1"/>
        <w:jc w:val="center"/>
        <w:rPr>
          <w:color w:val="E36C0A" w:themeColor="accent6" w:themeShade="BF"/>
          <w:sz w:val="72"/>
          <w:u w:val="single"/>
        </w:rPr>
      </w:pPr>
      <w:r>
        <w:rPr>
          <w:color w:val="E36C0A" w:themeColor="accent6" w:themeShade="BF"/>
          <w:sz w:val="72"/>
          <w:u w:val="single"/>
        </w:rPr>
        <w:t>Fiktiv GMBH</w:t>
      </w:r>
    </w:p>
    <w:p w:rsidR="00E34CCD" w:rsidRPr="008D7538" w:rsidRDefault="00565891" w:rsidP="008D7538">
      <w:pPr>
        <w:pStyle w:val="Heading1"/>
        <w:rPr>
          <w:sz w:val="44"/>
        </w:rPr>
      </w:pPr>
      <w:r w:rsidRPr="008D7538">
        <w:rPr>
          <w:sz w:val="44"/>
        </w:rPr>
        <w:t>Netzwerk Dokumentation</w:t>
      </w:r>
    </w:p>
    <w:p w:rsidR="008D7538" w:rsidRDefault="008D7538"/>
    <w:p w:rsidR="00565891" w:rsidRDefault="008D7538">
      <w:pPr>
        <w:rPr>
          <w:b/>
          <w:color w:val="365F91" w:themeColor="accent1" w:themeShade="BF"/>
          <w:sz w:val="28"/>
        </w:rPr>
      </w:pPr>
      <w:r w:rsidRPr="008D7538">
        <w:rPr>
          <w:b/>
          <w:color w:val="365F91" w:themeColor="accent1" w:themeShade="BF"/>
          <w:sz w:val="28"/>
        </w:rPr>
        <w:t>Inhaltsverzeichnis</w:t>
      </w:r>
    </w:p>
    <w:p w:rsidR="008D7538" w:rsidRPr="008D7538" w:rsidRDefault="008D7538">
      <w:pPr>
        <w:rPr>
          <w:b/>
          <w:color w:val="365F91" w:themeColor="accent1" w:themeShade="BF"/>
          <w:sz w:val="28"/>
        </w:rPr>
      </w:pPr>
    </w:p>
    <w:p w:rsidR="008D7538" w:rsidRPr="008D7538" w:rsidRDefault="008D7538" w:rsidP="008D75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65F91" w:themeColor="accent1" w:themeShade="BF"/>
          <w:sz w:val="24"/>
        </w:rPr>
      </w:pPr>
      <w:r w:rsidRPr="008D7538">
        <w:rPr>
          <w:rFonts w:asciiTheme="minorHAnsi" w:hAnsiTheme="minorHAnsi" w:cstheme="minorHAnsi"/>
          <w:color w:val="365F91" w:themeColor="accent1" w:themeShade="BF"/>
          <w:sz w:val="24"/>
        </w:rPr>
        <w:t>IP Adressierung Konzept</w:t>
      </w:r>
    </w:p>
    <w:p w:rsidR="008D7538" w:rsidRPr="00FF01D8" w:rsidRDefault="008D7538" w:rsidP="008D75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65F91" w:themeColor="accent1" w:themeShade="BF"/>
        </w:rPr>
      </w:pPr>
      <w:r w:rsidRPr="008D7538">
        <w:rPr>
          <w:rFonts w:asciiTheme="minorHAnsi" w:hAnsiTheme="minorHAnsi" w:cstheme="minorHAnsi"/>
          <w:color w:val="365F91" w:themeColor="accent1" w:themeShade="BF"/>
          <w:sz w:val="24"/>
        </w:rPr>
        <w:t>Namenskonzept</w:t>
      </w:r>
    </w:p>
    <w:p w:rsidR="00FF01D8" w:rsidRPr="008D7538" w:rsidRDefault="00FF01D8" w:rsidP="008D753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365F91" w:themeColor="accent1" w:themeShade="BF"/>
        </w:rPr>
      </w:pPr>
      <w:r>
        <w:rPr>
          <w:rFonts w:asciiTheme="minorHAnsi" w:hAnsiTheme="minorHAnsi" w:cstheme="minorHAnsi"/>
          <w:color w:val="365F91" w:themeColor="accent1" w:themeShade="BF"/>
          <w:sz w:val="24"/>
        </w:rPr>
        <w:t>Netzwerk Schema</w:t>
      </w:r>
    </w:p>
    <w:p w:rsidR="008D7538" w:rsidRPr="008D7538" w:rsidRDefault="008D7538" w:rsidP="00565891">
      <w:pPr>
        <w:rPr>
          <w:rFonts w:asciiTheme="minorHAnsi" w:hAnsiTheme="minorHAnsi" w:cstheme="minorHAnsi"/>
          <w:color w:val="365F91" w:themeColor="accent1" w:themeShade="BF"/>
        </w:rPr>
      </w:pPr>
    </w:p>
    <w:p w:rsidR="006B079E" w:rsidRPr="006B079E" w:rsidRDefault="006B079E" w:rsidP="006B079E">
      <w:pPr>
        <w:pStyle w:val="Heading3"/>
        <w:numPr>
          <w:ilvl w:val="0"/>
          <w:numId w:val="7"/>
        </w:numPr>
        <w:rPr>
          <w:sz w:val="28"/>
        </w:rPr>
      </w:pPr>
      <w:r w:rsidRPr="006B079E">
        <w:rPr>
          <w:sz w:val="28"/>
        </w:rPr>
        <w:t>IP Adressierung Konzept</w:t>
      </w:r>
    </w:p>
    <w:p w:rsidR="008D7538" w:rsidRDefault="008D7538" w:rsidP="00565891"/>
    <w:p w:rsidR="00565891" w:rsidRDefault="00565891" w:rsidP="00565891"/>
    <w:p w:rsidR="00565891" w:rsidRDefault="00565891" w:rsidP="00565891"/>
    <w:p w:rsidR="00565891" w:rsidRPr="006B079E" w:rsidRDefault="006B079E" w:rsidP="006B079E">
      <w:pPr>
        <w:pStyle w:val="Heading3"/>
        <w:numPr>
          <w:ilvl w:val="0"/>
          <w:numId w:val="7"/>
        </w:numPr>
        <w:rPr>
          <w:sz w:val="32"/>
        </w:rPr>
      </w:pPr>
      <w:r w:rsidRPr="006B079E">
        <w:rPr>
          <w:sz w:val="28"/>
        </w:rPr>
        <w:lastRenderedPageBreak/>
        <w:t>Namenskonzept</w:t>
      </w:r>
    </w:p>
    <w:p w:rsidR="006B079E" w:rsidRPr="006B079E" w:rsidRDefault="006B079E" w:rsidP="006B079E">
      <w:pPr>
        <w:pStyle w:val="Heading2"/>
        <w:rPr>
          <w:sz w:val="22"/>
        </w:rPr>
      </w:pPr>
    </w:p>
    <w:p w:rsidR="00565891" w:rsidRDefault="00565891" w:rsidP="00565891">
      <w:bookmarkStart w:id="6" w:name="_GoBack"/>
      <w:bookmarkEnd w:id="6"/>
    </w:p>
    <w:p w:rsidR="00565891" w:rsidRDefault="00565891" w:rsidP="00565891"/>
    <w:p w:rsidR="00565891" w:rsidRDefault="00565891" w:rsidP="00565891"/>
    <w:tbl>
      <w:tblPr>
        <w:tblStyle w:val="TableGrid"/>
        <w:tblpPr w:leftFromText="141" w:rightFromText="141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F01D8" w:rsidRPr="00AC58B1" w:rsidTr="00FF01D8">
        <w:tc>
          <w:tcPr>
            <w:tcW w:w="4606" w:type="dxa"/>
            <w:shd w:val="clear" w:color="auto" w:fill="D9D9D9" w:themeFill="background1" w:themeFillShade="D9"/>
          </w:tcPr>
          <w:p w:rsidR="00FF01D8" w:rsidRPr="00AC58B1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 w:rsidRPr="00AC58B1">
              <w:rPr>
                <w:rFonts w:ascii="Arial" w:eastAsia="Times New Roman" w:hAnsi="Arial" w:cs="Arial"/>
                <w:sz w:val="24"/>
                <w:szCs w:val="24"/>
              </w:rPr>
              <w:t>Gerät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:rsidR="00FF01D8" w:rsidRPr="00AC58B1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 w:rsidRPr="00AC58B1">
              <w:rPr>
                <w:rFonts w:ascii="Arial" w:eastAsia="Times New Roman" w:hAnsi="Arial" w:cs="Arial"/>
                <w:sz w:val="24"/>
                <w:szCs w:val="24"/>
              </w:rPr>
              <w:t>Hostname</w:t>
            </w:r>
          </w:p>
        </w:tc>
      </w:tr>
      <w:tr w:rsidR="00FF01D8" w:rsidRPr="00AC58B1" w:rsidTr="00FF01D8">
        <w:tc>
          <w:tcPr>
            <w:tcW w:w="4606" w:type="dxa"/>
            <w:shd w:val="clear" w:color="auto" w:fill="D9D9D9" w:themeFill="background1" w:themeFillShade="D9"/>
          </w:tcPr>
          <w:p w:rsidR="00FF01D8" w:rsidRPr="00AC58B1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Linux Active Directory Controller</w:t>
            </w:r>
          </w:p>
        </w:tc>
        <w:tc>
          <w:tcPr>
            <w:tcW w:w="4606" w:type="dxa"/>
          </w:tcPr>
          <w:p w:rsidR="00FF01D8" w:rsidRPr="00AC58B1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 w:rsidRPr="00AC58B1">
              <w:rPr>
                <w:rFonts w:ascii="Arial" w:eastAsia="Times New Roman" w:hAnsi="Arial" w:cs="Arial"/>
                <w:sz w:val="24"/>
                <w:szCs w:val="24"/>
              </w:rPr>
              <w:t>vm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ADC</w:t>
            </w:r>
          </w:p>
        </w:tc>
      </w:tr>
      <w:tr w:rsidR="00FF01D8" w:rsidRPr="00AC58B1" w:rsidTr="00FF01D8">
        <w:tc>
          <w:tcPr>
            <w:tcW w:w="4606" w:type="dxa"/>
            <w:shd w:val="clear" w:color="auto" w:fill="D9D9D9" w:themeFill="background1" w:themeFillShade="D9"/>
          </w:tcPr>
          <w:p w:rsidR="00FF01D8" w:rsidRPr="00AC58B1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Linux File Server</w:t>
            </w:r>
          </w:p>
        </w:tc>
        <w:tc>
          <w:tcPr>
            <w:tcW w:w="4606" w:type="dxa"/>
          </w:tcPr>
          <w:p w:rsidR="00FF01D8" w:rsidRPr="00AC58B1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vmFS</w:t>
            </w:r>
          </w:p>
        </w:tc>
      </w:tr>
      <w:tr w:rsidR="00FF01D8" w:rsidRPr="00AC58B1" w:rsidTr="00FF01D8">
        <w:tc>
          <w:tcPr>
            <w:tcW w:w="4606" w:type="dxa"/>
            <w:shd w:val="clear" w:color="auto" w:fill="D9D9D9" w:themeFill="background1" w:themeFillShade="D9"/>
          </w:tcPr>
          <w:p w:rsidR="00FF01D8" w:rsidRPr="00AC58B1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Windows Test PC1</w:t>
            </w:r>
          </w:p>
        </w:tc>
        <w:tc>
          <w:tcPr>
            <w:tcW w:w="4606" w:type="dxa"/>
          </w:tcPr>
          <w:p w:rsidR="00FF01D8" w:rsidRPr="00AC58B1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vmTestPC1</w:t>
            </w:r>
          </w:p>
        </w:tc>
      </w:tr>
      <w:tr w:rsidR="00FF01D8" w:rsidRPr="00AC58B1" w:rsidTr="00FF01D8">
        <w:tc>
          <w:tcPr>
            <w:tcW w:w="4606" w:type="dxa"/>
            <w:shd w:val="clear" w:color="auto" w:fill="D9D9D9" w:themeFill="background1" w:themeFillShade="D9"/>
          </w:tcPr>
          <w:p w:rsidR="00FF01D8" w:rsidRPr="00AC58B1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Windows Test PC2</w:t>
            </w:r>
          </w:p>
        </w:tc>
        <w:tc>
          <w:tcPr>
            <w:tcW w:w="4606" w:type="dxa"/>
          </w:tcPr>
          <w:p w:rsidR="00FF01D8" w:rsidRPr="00AC58B1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vmTestPC2</w:t>
            </w:r>
          </w:p>
        </w:tc>
      </w:tr>
      <w:tr w:rsidR="00FF01D8" w:rsidRPr="00AC58B1" w:rsidTr="00FF01D8">
        <w:tc>
          <w:tcPr>
            <w:tcW w:w="4606" w:type="dxa"/>
            <w:shd w:val="clear" w:color="auto" w:fill="D9D9D9" w:themeFill="background1" w:themeFillShade="D9"/>
          </w:tcPr>
          <w:p w:rsidR="00FF01D8" w:rsidRPr="00AC58B1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Printer 1</w:t>
            </w:r>
          </w:p>
        </w:tc>
        <w:tc>
          <w:tcPr>
            <w:tcW w:w="4606" w:type="dxa"/>
          </w:tcPr>
          <w:p w:rsidR="00FF01D8" w:rsidRPr="00AC58B1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Printer J</w:t>
            </w:r>
            <w:ins w:id="7" w:author="Gabriel Nadler" w:date="2013-02-18T17:15:00Z">
              <w:r w:rsidR="00272DF8">
                <w:rPr>
                  <w:rFonts w:ascii="Arial" w:eastAsia="Times New Roman" w:hAnsi="Arial" w:cs="Arial"/>
                  <w:sz w:val="24"/>
                  <w:szCs w:val="24"/>
                </w:rPr>
                <w:t>ournalisten (J)</w:t>
              </w:r>
            </w:ins>
          </w:p>
        </w:tc>
      </w:tr>
      <w:tr w:rsidR="00FF01D8" w:rsidRPr="00AC58B1" w:rsidTr="00FF01D8">
        <w:tc>
          <w:tcPr>
            <w:tcW w:w="4606" w:type="dxa"/>
            <w:shd w:val="clear" w:color="auto" w:fill="D9D9D9" w:themeFill="background1" w:themeFillShade="D9"/>
          </w:tcPr>
          <w:p w:rsidR="00FF01D8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Printer 2 </w:t>
            </w:r>
          </w:p>
        </w:tc>
        <w:tc>
          <w:tcPr>
            <w:tcW w:w="4606" w:type="dxa"/>
          </w:tcPr>
          <w:p w:rsidR="00FF01D8" w:rsidRDefault="00FF01D8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Printer </w:t>
            </w:r>
            <w:ins w:id="8" w:author="Gabriel Nadler" w:date="2013-02-18T17:16:00Z">
              <w:r w:rsidR="00272DF8">
                <w:rPr>
                  <w:rFonts w:ascii="Arial" w:eastAsia="Times New Roman" w:hAnsi="Arial" w:cs="Arial"/>
                  <w:sz w:val="24"/>
                  <w:szCs w:val="24"/>
                </w:rPr>
                <w:t>Sekretariat/Buchhaltung (</w:t>
              </w:r>
            </w:ins>
            <w:r>
              <w:rPr>
                <w:rFonts w:ascii="Arial" w:eastAsia="Times New Roman" w:hAnsi="Arial" w:cs="Arial"/>
                <w:sz w:val="24"/>
                <w:szCs w:val="24"/>
              </w:rPr>
              <w:t>SB</w:t>
            </w:r>
            <w:ins w:id="9" w:author="Gabriel Nadler" w:date="2013-02-18T17:16:00Z">
              <w:r w:rsidR="00272DF8">
                <w:rPr>
                  <w:rFonts w:ascii="Arial" w:eastAsia="Times New Roman" w:hAnsi="Arial" w:cs="Arial"/>
                  <w:sz w:val="24"/>
                  <w:szCs w:val="24"/>
                </w:rPr>
                <w:t>)</w:t>
              </w:r>
            </w:ins>
          </w:p>
        </w:tc>
      </w:tr>
      <w:tr w:rsidR="00FF01D8" w:rsidRPr="00AC58B1" w:rsidTr="00FF01D8">
        <w:tc>
          <w:tcPr>
            <w:tcW w:w="4606" w:type="dxa"/>
            <w:shd w:val="clear" w:color="auto" w:fill="D9D9D9" w:themeFill="background1" w:themeFillShade="D9"/>
          </w:tcPr>
          <w:p w:rsidR="00FF01D8" w:rsidRDefault="00462017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ins w:id="10" w:author="Gabriel Nadler" w:date="2013-02-18T17:59:00Z">
              <w:r>
                <w:rPr>
                  <w:rFonts w:ascii="Arial" w:eastAsia="Times New Roman" w:hAnsi="Arial" w:cs="Arial"/>
                  <w:sz w:val="24"/>
                  <w:szCs w:val="24"/>
                </w:rPr>
                <w:t>Benutzernamen</w:t>
              </w:r>
            </w:ins>
          </w:p>
        </w:tc>
        <w:tc>
          <w:tcPr>
            <w:tcW w:w="4606" w:type="dxa"/>
          </w:tcPr>
          <w:p w:rsidR="00FF01D8" w:rsidRDefault="005B2EBC" w:rsidP="00FF01D8">
            <w:pPr>
              <w:spacing w:before="80" w:after="80"/>
              <w:rPr>
                <w:rFonts w:ascii="Arial" w:eastAsia="Times New Roman" w:hAnsi="Arial" w:cs="Arial"/>
                <w:sz w:val="24"/>
                <w:szCs w:val="24"/>
              </w:rPr>
            </w:pPr>
            <w:ins w:id="11" w:author="Gabriel Nadler" w:date="2013-02-20T12:10:00Z">
              <w:r>
                <w:rPr>
                  <w:rFonts w:ascii="Arial" w:eastAsia="Times New Roman" w:hAnsi="Arial" w:cs="Arial"/>
                  <w:sz w:val="24"/>
                  <w:szCs w:val="24"/>
                </w:rPr>
                <w:t>2 Buchstaben Nachname + 2 Vorname</w:t>
              </w:r>
            </w:ins>
          </w:p>
        </w:tc>
      </w:tr>
    </w:tbl>
    <w:p w:rsidR="00565891" w:rsidRDefault="00565891" w:rsidP="00565891"/>
    <w:p w:rsidR="00FF01D8" w:rsidRPr="006B079E" w:rsidRDefault="00FF01D8" w:rsidP="006B079E">
      <w:pPr>
        <w:pStyle w:val="Heading2"/>
        <w:numPr>
          <w:ilvl w:val="0"/>
          <w:numId w:val="7"/>
        </w:numPr>
        <w:rPr>
          <w:sz w:val="28"/>
        </w:rPr>
      </w:pPr>
      <w:r w:rsidRPr="006B079E">
        <w:rPr>
          <w:sz w:val="28"/>
        </w:rPr>
        <w:t>Netzwerk Schema</w:t>
      </w:r>
    </w:p>
    <w:p w:rsidR="00565891" w:rsidRPr="00565891" w:rsidRDefault="00FF01D8" w:rsidP="00FF01D8">
      <w:pPr>
        <w:ind w:left="-142"/>
      </w:pPr>
      <w:r w:rsidRPr="00FF01D8">
        <w:rPr>
          <w:noProof/>
          <w:shd w:val="clear" w:color="auto" w:fill="000000" w:themeFill="text1"/>
          <w:lang w:eastAsia="de-CH"/>
        </w:rPr>
        <w:drawing>
          <wp:inline distT="0" distB="0" distL="0" distR="0" wp14:anchorId="23D9FA62" wp14:editId="7C67452F">
            <wp:extent cx="5990210" cy="442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346" t="9678" r="3406" b="5991"/>
                    <a:stretch/>
                  </pic:blipFill>
                  <pic:spPr bwMode="auto">
                    <a:xfrm>
                      <a:off x="0" y="0"/>
                      <a:ext cx="5996445" cy="443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891" w:rsidRPr="00565891" w:rsidRDefault="00565891" w:rsidP="00565891"/>
    <w:p w:rsidR="00565891" w:rsidRPr="00565891" w:rsidRDefault="00565891" w:rsidP="00565891"/>
    <w:sectPr w:rsidR="00565891" w:rsidRPr="005658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0069"/>
    <w:multiLevelType w:val="hybridMultilevel"/>
    <w:tmpl w:val="24A8BB6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369FD"/>
    <w:multiLevelType w:val="hybridMultilevel"/>
    <w:tmpl w:val="C3A40D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27FB0"/>
    <w:multiLevelType w:val="hybridMultilevel"/>
    <w:tmpl w:val="67FA4CC6"/>
    <w:lvl w:ilvl="0" w:tplc="03901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BB3AB9"/>
    <w:multiLevelType w:val="hybridMultilevel"/>
    <w:tmpl w:val="C194D4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F66CB7"/>
    <w:multiLevelType w:val="hybridMultilevel"/>
    <w:tmpl w:val="1876D74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97C44"/>
    <w:multiLevelType w:val="hybridMultilevel"/>
    <w:tmpl w:val="FE080E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D038F"/>
    <w:multiLevelType w:val="hybridMultilevel"/>
    <w:tmpl w:val="21B0C434"/>
    <w:lvl w:ilvl="0" w:tplc="885C9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891"/>
    <w:rsid w:val="000566F9"/>
    <w:rsid w:val="00257B72"/>
    <w:rsid w:val="00272DF8"/>
    <w:rsid w:val="00462017"/>
    <w:rsid w:val="00565891"/>
    <w:rsid w:val="005B2EBC"/>
    <w:rsid w:val="005F5374"/>
    <w:rsid w:val="006B079E"/>
    <w:rsid w:val="008D7538"/>
    <w:rsid w:val="00AF78D4"/>
    <w:rsid w:val="00E34CCD"/>
    <w:rsid w:val="00F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89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538"/>
    <w:pPr>
      <w:keepNext/>
      <w:keepLines/>
      <w:spacing w:before="480"/>
      <w:outlineLvl w:val="0"/>
    </w:pPr>
    <w:rPr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79E"/>
    <w:pPr>
      <w:keepNext/>
      <w:keepLines/>
      <w:spacing w:before="200"/>
      <w:outlineLvl w:val="1"/>
    </w:pPr>
    <w:rPr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79E"/>
    <w:pPr>
      <w:keepNext/>
      <w:keepLines/>
      <w:spacing w:before="200"/>
      <w:outlineLvl w:val="2"/>
    </w:pPr>
    <w:rPr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891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7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7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1D8"/>
    <w:rPr>
      <w:rFonts w:ascii="Tahoma" w:eastAsiaTheme="maj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07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7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89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538"/>
    <w:pPr>
      <w:keepNext/>
      <w:keepLines/>
      <w:spacing w:before="480"/>
      <w:outlineLvl w:val="0"/>
    </w:pPr>
    <w:rPr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79E"/>
    <w:pPr>
      <w:keepNext/>
      <w:keepLines/>
      <w:spacing w:before="200"/>
      <w:outlineLvl w:val="1"/>
    </w:pPr>
    <w:rPr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79E"/>
    <w:pPr>
      <w:keepNext/>
      <w:keepLines/>
      <w:spacing w:before="200"/>
      <w:outlineLvl w:val="2"/>
    </w:pPr>
    <w:rPr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891"/>
    <w:pPr>
      <w:spacing w:after="0" w:line="240" w:lineRule="auto"/>
    </w:pPr>
    <w:rPr>
      <w:rFonts w:asciiTheme="majorHAnsi" w:eastAsiaTheme="majorEastAsia" w:hAnsiTheme="majorHAnsi" w:cstheme="maj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7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75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1D8"/>
    <w:rPr>
      <w:rFonts w:ascii="Tahoma" w:eastAsiaTheme="maj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07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7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8A284-8946-4559-B267-EDC2E9F3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Gabriel Nadler</cp:lastModifiedBy>
  <cp:revision>10</cp:revision>
  <dcterms:created xsi:type="dcterms:W3CDTF">2013-02-18T14:59:00Z</dcterms:created>
  <dcterms:modified xsi:type="dcterms:W3CDTF">2013-02-20T11:10:00Z</dcterms:modified>
</cp:coreProperties>
</file>